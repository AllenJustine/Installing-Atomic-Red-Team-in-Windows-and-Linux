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Installing Atomic Red Team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operating 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Powershell (preinstalled in Windows)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Open google.com and search for the AtomicRedTeam GitHub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following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https://github.com/redcanaryco/invoke-atomicredteam/wiki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Click “Installation” on the right side.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4825" cy="545506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5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Copy the link under “install execution framework only” 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1125" cy="388640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del w:author="Kunal bhenwal" w:id="0" w:date="2024-01-26T07:57:30Z"/>
          <w:b w:val="1"/>
        </w:rPr>
      </w:pPr>
      <w:r w:rsidDel="00000000" w:rsidR="00000000" w:rsidRPr="00000000">
        <w:rPr>
          <w:b w:val="1"/>
          <w:rtl w:val="0"/>
        </w:rPr>
        <w:t xml:space="preserve">Step 4: Open Powershell and run it as Administrator.</w:t>
      </w:r>
      <w:del w:author="Kunal bhenwal" w:id="0" w:date="2024-01-26T07:57:3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  <w:pPrChange w:author="Kunal bhenwal" w:id="0" w:date="2024-01-26T07:57:30Z">
          <w:pPr>
            <w:ind w:left="0" w:firstLine="0"/>
            <w:jc w:val="center"/>
          </w:pPr>
        </w:pPrChange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6016" cy="393451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016" cy="393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Paste the copied command and run it.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0613" cy="36658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6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Run “Install-AtomicRedTeam” and after installing it should say “Installation of atomic red team is complete”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(In my case it is already installed so it’ll pop out some error or it’ll tell me to use the “-force” command)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9200" cy="37559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Run “Invoke-AtomicRedTeam -getatomics” After installation it should say “Installation of Invoke-AtomicRedTeam is complete”. 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2088" cy="39495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94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To cross-check whether you’ve installed it correctly, open File Explorer and go to 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C:\AtomicRedTeam\atomics there you'll find all the atomic tests. Hence you’ve installed Atomic Red Team on Windows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2063" cy="379472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79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redcanaryco/invoke-atomicredteam/wiki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